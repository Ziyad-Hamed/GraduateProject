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43EB" w14:textId="09DFB9D0" w:rsidR="002D6A5A" w:rsidRDefault="002D6A5A" w:rsidP="002D6A5A">
      <w:pPr>
        <w:jc w:val="right"/>
        <w:rPr>
          <w:lang w:val="en-GB" w:bidi="ar-EG"/>
        </w:rPr>
      </w:pPr>
      <w:proofErr w:type="gramStart"/>
      <w:r>
        <w:rPr>
          <w:lang w:val="en-GB" w:bidi="ar-EG"/>
        </w:rPr>
        <w:t>Adroit.com  vs</w:t>
      </w:r>
      <w:proofErr w:type="gramEnd"/>
      <w:r>
        <w:rPr>
          <w:lang w:val="en-GB" w:bidi="ar-EG"/>
        </w:rPr>
        <w:t xml:space="preserve"> HMS</w:t>
      </w:r>
    </w:p>
    <w:p w14:paraId="66E81370" w14:textId="703E9656" w:rsidR="002D6A5A" w:rsidRDefault="002D6A5A" w:rsidP="002D6A5A">
      <w:pPr>
        <w:jc w:val="right"/>
        <w:rPr>
          <w:lang w:val="en-GB" w:bidi="ar-EG"/>
        </w:rPr>
      </w:pPr>
    </w:p>
    <w:p w14:paraId="2C1A5B9A" w14:textId="39C88021" w:rsidR="002D6A5A" w:rsidRDefault="002D6A5A" w:rsidP="002D6A5A">
      <w:pPr>
        <w:jc w:val="right"/>
        <w:rPr>
          <w:lang w:val="en-GB" w:bidi="ar-EG"/>
        </w:rPr>
      </w:pPr>
      <w:r>
        <w:rPr>
          <w:lang w:val="en-GB" w:bidi="ar-EG"/>
        </w:rPr>
        <w:t xml:space="preserve">Adroit has only online Website </w:t>
      </w:r>
    </w:p>
    <w:p w14:paraId="5BE83DBD" w14:textId="5A58802F" w:rsidR="002D6A5A" w:rsidRDefault="002D6A5A" w:rsidP="002D6A5A">
      <w:pPr>
        <w:jc w:val="right"/>
        <w:rPr>
          <w:lang w:val="en-GB" w:bidi="ar-EG"/>
        </w:rPr>
      </w:pPr>
      <w:r>
        <w:rPr>
          <w:lang w:val="en-GB" w:bidi="ar-EG"/>
        </w:rPr>
        <w:t xml:space="preserve">HMS has 2 websites one for Dashboard </w:t>
      </w:r>
    </w:p>
    <w:p w14:paraId="103A78D9" w14:textId="4D323DCA" w:rsidR="002D6A5A" w:rsidRDefault="002D6A5A" w:rsidP="002D6A5A">
      <w:pPr>
        <w:jc w:val="right"/>
        <w:rPr>
          <w:lang w:val="en-GB" w:bidi="ar-EG"/>
        </w:rPr>
      </w:pPr>
      <w:r>
        <w:rPr>
          <w:lang w:val="en-GB" w:bidi="ar-EG"/>
        </w:rPr>
        <w:t xml:space="preserve">HMS has mobile application for visitors and patients </w:t>
      </w:r>
    </w:p>
    <w:p w14:paraId="1B794F6B" w14:textId="68EED1C9" w:rsidR="002D6A5A" w:rsidRDefault="002D6A5A" w:rsidP="002D6A5A">
      <w:pPr>
        <w:jc w:val="right"/>
        <w:rPr>
          <w:rFonts w:hint="cs"/>
          <w:rtl/>
          <w:lang w:val="en-GB" w:bidi="ar-EG"/>
        </w:rPr>
      </w:pPr>
      <w:r>
        <w:rPr>
          <w:lang w:val="en-GB" w:bidi="ar-EG"/>
        </w:rPr>
        <w:t xml:space="preserve">HMS has Desktop application for controlling and manage the powers for all employees </w:t>
      </w:r>
    </w:p>
    <w:p w14:paraId="5EAA7F60" w14:textId="0D91FACE" w:rsidR="002D6A5A" w:rsidRDefault="002D6A5A" w:rsidP="002D6A5A">
      <w:pPr>
        <w:jc w:val="right"/>
        <w:rPr>
          <w:rFonts w:hint="cs"/>
          <w:rtl/>
          <w:lang w:val="en-GB" w:bidi="ar-EG"/>
        </w:rPr>
      </w:pPr>
      <w:r>
        <w:rPr>
          <w:lang w:val="en-GB" w:bidi="ar-EG"/>
        </w:rPr>
        <w:t xml:space="preserve">HMS has method which can easy Recommending a specific clinic for the patient by taken 2 or 3 </w:t>
      </w:r>
      <w:r w:rsidRPr="002D6A5A">
        <w:rPr>
          <w:lang w:val="en-GB" w:bidi="ar-EG"/>
        </w:rPr>
        <w:t>Disease symptoms</w:t>
      </w:r>
    </w:p>
    <w:p w14:paraId="341A4805" w14:textId="77777777" w:rsidR="002D6A5A" w:rsidRDefault="002D6A5A" w:rsidP="002D6A5A">
      <w:pPr>
        <w:jc w:val="right"/>
        <w:rPr>
          <w:rFonts w:hint="cs"/>
          <w:rtl/>
          <w:lang w:val="en-GB" w:bidi="ar-EG"/>
        </w:rPr>
      </w:pPr>
      <w:r>
        <w:rPr>
          <w:lang w:val="en-GB" w:bidi="ar-EG"/>
        </w:rPr>
        <w:t xml:space="preserve">HMS system has a </w:t>
      </w:r>
      <w:r w:rsidRPr="002D6A5A">
        <w:rPr>
          <w:lang w:val="en-GB" w:bidi="ar-EG"/>
        </w:rPr>
        <w:t>Unified and unique</w:t>
      </w:r>
      <w:r>
        <w:rPr>
          <w:lang w:bidi="ar-EG"/>
        </w:rPr>
        <w:t xml:space="preserve"> ID for each patient which is his/her </w:t>
      </w:r>
      <w:r>
        <w:rPr>
          <w:lang w:val="en-GB" w:bidi="ar-EG"/>
        </w:rPr>
        <w:t>National ID that safe all history and easy to access it from any other where</w:t>
      </w:r>
    </w:p>
    <w:p w14:paraId="344F77B8" w14:textId="761B5220" w:rsidR="002D6A5A" w:rsidRDefault="002D6A5A" w:rsidP="002D6A5A">
      <w:pPr>
        <w:jc w:val="right"/>
        <w:rPr>
          <w:lang w:val="en-GB" w:bidi="ar-EG"/>
        </w:rPr>
      </w:pPr>
      <w:r>
        <w:rPr>
          <w:lang w:val="en-GB" w:bidi="ar-EG"/>
        </w:rPr>
        <w:t xml:space="preserve">This national ID HMS system uses better than Mail in case of government hospitals </w:t>
      </w:r>
      <w:proofErr w:type="spellStart"/>
      <w:r>
        <w:rPr>
          <w:lang w:val="en-GB" w:bidi="ar-EG"/>
        </w:rPr>
        <w:t>cuz</w:t>
      </w:r>
      <w:proofErr w:type="spellEnd"/>
      <w:r>
        <w:rPr>
          <w:lang w:val="en-GB" w:bidi="ar-EG"/>
        </w:rPr>
        <w:t xml:space="preserve"> it's reduc</w:t>
      </w:r>
      <w:ins w:id="0" w:author="ziyad hamed" w:date="2021-03-24T20:10:00Z">
        <w:r>
          <w:rPr>
            <w:lang w:val="en-GB" w:bidi="ar-EG"/>
          </w:rPr>
          <w:t>es</w:t>
        </w:r>
      </w:ins>
      <w:del w:id="1" w:author="ziyad hamed" w:date="2021-03-24T20:10:00Z">
        <w:r w:rsidDel="002D6A5A">
          <w:rPr>
            <w:lang w:val="en-GB" w:bidi="ar-EG"/>
          </w:rPr>
          <w:delText>ing</w:delText>
        </w:r>
      </w:del>
      <w:r>
        <w:rPr>
          <w:lang w:val="en-GB" w:bidi="ar-EG"/>
        </w:rPr>
        <w:t xml:space="preserve"> </w:t>
      </w:r>
      <w:del w:id="2" w:author="ziyad hamed" w:date="2021-03-24T20:10:00Z">
        <w:r w:rsidDel="002D6A5A">
          <w:rPr>
            <w:lang w:val="en-GB" w:bidi="ar-EG"/>
          </w:rPr>
          <w:delText xml:space="preserve">theft </w:delText>
        </w:r>
      </w:del>
      <w:ins w:id="3" w:author="ziyad hamed" w:date="2021-03-24T20:10:00Z">
        <w:r>
          <w:rPr>
            <w:lang w:val="en-GB" w:bidi="ar-EG"/>
          </w:rPr>
          <w:t>tapering</w:t>
        </w:r>
        <w:r>
          <w:rPr>
            <w:lang w:val="en-GB" w:bidi="ar-EG"/>
          </w:rPr>
          <w:t xml:space="preserve"> </w:t>
        </w:r>
      </w:ins>
      <w:r>
        <w:rPr>
          <w:lang w:val="en-GB" w:bidi="ar-EG"/>
        </w:rPr>
        <w:t xml:space="preserve">in medicines  </w:t>
      </w:r>
    </w:p>
    <w:p w14:paraId="3BB78723" w14:textId="0EC091BE" w:rsidR="002D6A5A" w:rsidRDefault="00D1106F" w:rsidP="002D6A5A">
      <w:pPr>
        <w:jc w:val="right"/>
        <w:rPr>
          <w:ins w:id="4" w:author="ziyad hamed" w:date="2021-03-24T20:12:00Z"/>
          <w:rFonts w:hint="cs"/>
          <w:rtl/>
          <w:lang w:val="en-GB" w:bidi="ar-EG"/>
        </w:rPr>
      </w:pPr>
      <w:ins w:id="5" w:author="ziyad hamed" w:date="2021-03-24T20:11:00Z">
        <w:r>
          <w:rPr>
            <w:lang w:val="en-GB" w:bidi="ar-EG"/>
          </w:rPr>
          <w:t xml:space="preserve">HMS Dashboard has a </w:t>
        </w:r>
      </w:ins>
      <w:ins w:id="6" w:author="ziyad hamed" w:date="2021-03-24T20:12:00Z">
        <w:r>
          <w:rPr>
            <w:lang w:val="en-GB" w:bidi="ar-EG"/>
          </w:rPr>
          <w:t>Financial control system</w:t>
        </w:r>
      </w:ins>
    </w:p>
    <w:p w14:paraId="0CA3D336" w14:textId="77777777" w:rsidR="00D1106F" w:rsidRPr="002D6A5A" w:rsidRDefault="00D1106F" w:rsidP="002D6A5A">
      <w:pPr>
        <w:jc w:val="right"/>
        <w:rPr>
          <w:rFonts w:hint="cs"/>
          <w:rtl/>
          <w:lang w:val="en-GB" w:bidi="ar-EG"/>
          <w:rPrChange w:id="7" w:author="ziyad hamed" w:date="2021-03-24T20:10:00Z">
            <w:rPr>
              <w:rFonts w:hint="cs"/>
              <w:rtl/>
              <w:lang w:val="en-GB" w:bidi="ar-EG"/>
            </w:rPr>
          </w:rPrChange>
        </w:rPr>
      </w:pPr>
    </w:p>
    <w:sectPr w:rsidR="00D1106F" w:rsidRPr="002D6A5A" w:rsidSect="0075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iyad hamed">
    <w15:presenceInfo w15:providerId="Windows Live" w15:userId="6265ddbc27af1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49"/>
    <w:rsid w:val="002D6A5A"/>
    <w:rsid w:val="006C5049"/>
    <w:rsid w:val="00751557"/>
    <w:rsid w:val="00D1106F"/>
    <w:rsid w:val="00F5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72938"/>
  <w15:chartTrackingRefBased/>
  <w15:docId w15:val="{F72E4BB4-D19D-4210-B682-B7845E0B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2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750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555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hamed</dc:creator>
  <cp:keywords/>
  <dc:description/>
  <cp:lastModifiedBy>ziyad hamed</cp:lastModifiedBy>
  <cp:revision>2</cp:revision>
  <dcterms:created xsi:type="dcterms:W3CDTF">2021-03-24T18:00:00Z</dcterms:created>
  <dcterms:modified xsi:type="dcterms:W3CDTF">2021-03-24T18:13:00Z</dcterms:modified>
</cp:coreProperties>
</file>